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8D0" w:rsidRPr="00EE48D0" w:rsidRDefault="00EE48D0" w:rsidP="00EE48D0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EE48D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Markdown </w:t>
      </w:r>
      <w:r w:rsidRPr="00EE48D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语法整理大集合</w:t>
      </w:r>
      <w:r w:rsidRPr="00EE48D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2017</w:t>
      </w:r>
    </w:p>
    <w:p w:rsidR="00EE48D0" w:rsidRPr="00EE48D0" w:rsidRDefault="00EE48D0" w:rsidP="00EE48D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E48D0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25" name="图片 25" descr="9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8D0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EE48D0" w:rsidRPr="00EE48D0" w:rsidRDefault="00EE48D0" w:rsidP="00EE48D0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9" w:history="1">
        <w:r w:rsidRPr="00EE48D0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欧薇娅</w:t>
        </w:r>
      </w:hyperlink>
      <w:r w:rsidRPr="00EE48D0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EE48D0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EE48D0" w:rsidRPr="00EE48D0" w:rsidRDefault="00EE48D0" w:rsidP="00EE48D0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EE48D0">
        <w:rPr>
          <w:rFonts w:ascii="Arial" w:eastAsia="宋体" w:hAnsi="Arial" w:cs="Arial"/>
          <w:color w:val="969696"/>
          <w:kern w:val="0"/>
          <w:sz w:val="18"/>
          <w:szCs w:val="18"/>
        </w:rPr>
        <w:t>2017.07.17 16:52* </w:t>
      </w:r>
      <w:r w:rsidRPr="00EE48D0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EE48D0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1230 </w:t>
      </w:r>
      <w:r w:rsidRPr="00EE48D0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EE48D0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48013</w:t>
      </w:r>
      <w:r w:rsidRPr="00EE48D0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EE48D0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11</w:t>
      </w:r>
      <w:r w:rsidRPr="00EE48D0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EE48D0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112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简明教程：</w:t>
      </w:r>
      <w:hyperlink r:id="rId10" w:tgtFrame="_blank" w:history="1">
        <w:r w:rsidRPr="00EE48D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https://ouweiya.gitbooks.io/markdown/</w:t>
        </w:r>
      </w:hyperlink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1.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标题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# 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后面保持空格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 h1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## h2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### h3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#### h4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##### h5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###### h6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####### h7      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错误代码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######## h8     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错误代码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######### h9    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错误代码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########## h10  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错误代码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演示</w: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EE48D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h1</w: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h2</w: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h3</w: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h4</w: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h5</w: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5"/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h6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####### h7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######## h8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######### h9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########## h10</w:t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分级标题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=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-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最少可以只写一个，兼容性一般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一级标题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======================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二级标题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---------------------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408930" cy="1871980"/>
            <wp:effectExtent l="0" t="0" r="1270" b="0"/>
            <wp:docPr id="24" name="图片 24" descr="https://upload-images.jianshu.io/upload_images/6912209-c969047ea76e86b3.png?imageMogr2/auto-orient/strip%7CimageView2/2/w/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6912209-c969047ea76e86b3.png?imageMogr2/auto-orient/strip%7CimageView2/2/w/5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3.TOC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注：根据标题生成目录，兼容性一般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[TOC]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373120" cy="2630805"/>
            <wp:effectExtent l="0" t="0" r="0" b="0"/>
            <wp:docPr id="23" name="图片 23" descr="https://upload-images.jianshu.io/upload_images/6912209-0c9a604cd6f84d8c.png?imageMogr2/auto-orient/strip%7CimageView2/2/w/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6912209-0c9a604cd6f84d8c.png?imageMogr2/auto-orient/strip%7CimageView2/2/w/3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4.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引用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单行式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&gt; hello world!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hello world!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2(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多行式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 hello world!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hello world!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hello world!    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 hello world!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 hello world!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 hello world!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相同的结果</w:t>
      </w:r>
    </w:p>
    <w:p w:rsidR="00EE48D0" w:rsidRPr="00EE48D0" w:rsidRDefault="00EE48D0" w:rsidP="00EE48D0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hello world!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hello world!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hello world!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3(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多层嵌套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 aaaaaaaaa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 bbbbbbbbb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&gt;&gt;&gt; cccccccccc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aaaaaaaaa</w:t>
      </w:r>
    </w:p>
    <w:p w:rsidR="00EE48D0" w:rsidRPr="00EE48D0" w:rsidRDefault="00EE48D0" w:rsidP="00EE48D0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bbbbbbbbb</w:t>
      </w:r>
    </w:p>
    <w:p w:rsidR="00EE48D0" w:rsidRPr="00EE48D0" w:rsidRDefault="00EE48D0" w:rsidP="00EE48D0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cccccccccc</w:t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5.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行内标记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注：用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` 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标记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代码块将变成一行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标记之外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`hello world`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标记之外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标记之外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hello world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标记之外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错误代码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注：不同平台错误略有差异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标记之外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`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&lt; div&gt;  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 div&gt;&lt;/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 div&gt;&lt;/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 div&gt;&lt;/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 /div&gt;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`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标记之外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245100" cy="483235"/>
            <wp:effectExtent l="0" t="0" r="0" b="0"/>
            <wp:docPr id="22" name="图片 22" descr="https://upload-images.jianshu.io/upload_images/6912209-6e436a12165b5469.png?imageMogr2/auto-orient/strip%7CimageView2/2/w/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6912209-6e436a12165b5469.png?imageMogr2/auto-orient/strip%7CimageView2/2/w/5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6.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代码块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注：与上行距离一空行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1(```)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注：用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```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生成块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```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  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```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  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2(Tab)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注：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Tab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缩进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我是文字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……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  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  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3(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自定义语法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注：根据不同的语言配置不同的代码着色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```javascript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var num = 0;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for (var i = 0; i &lt; 5; i++) {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    num+=i;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}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lastRenderedPageBreak/>
        <w:t>console.log(num);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```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num =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EE48D0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i =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; i &lt;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5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; i++) {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num+=i;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console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.log(num);</w:t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7.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插入链接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内链式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{:target="_blank"}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跳转方式兼容性一般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，多数第三方平台不支持跳转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百度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](</w:t>
      </w:r>
      <w:r w:rsidRPr="00EE48D0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http: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/www.baidu.com/"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百度一下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){</w:t>
      </w:r>
      <w:r w:rsidRPr="00EE48D0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:target="_blank"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}   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4" w:tgtFrame="_blank" w:history="1">
        <w:r w:rsidRPr="00EE48D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百度</w:t>
        </w:r>
        <w:r w:rsidRPr="00EE48D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1</w:t>
        </w:r>
      </w:hyperlink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2(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引用式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百度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][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]{</w:t>
      </w:r>
      <w:r w:rsidRPr="00EE48D0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:target="_blank"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]: </w:t>
      </w:r>
      <w:r w:rsidRPr="00EE48D0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http: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/www.baidu.com/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百度二下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5" w:tgtFrame="_blank" w:history="1">
        <w:r w:rsidRPr="00EE48D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百度</w:t>
        </w:r>
        <w:r w:rsidRPr="00EE48D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2</w:t>
        </w:r>
      </w:hyperlink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8.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插入图片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内链式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![](./01.png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描述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2596515" cy="3269615"/>
            <wp:effectExtent l="0" t="0" r="0" b="6985"/>
            <wp:docPr id="21" name="图片 21" descr="https://upload-images.jianshu.io/upload_images/6912209-8c53b79a706bb7c2.png?imageMogr2/auto-orient/strip%7CimageView2/2/w/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6912209-8c53b79a706bb7c2.png?imageMogr2/auto-orient/strip%7CimageView2/2/w/2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2(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引用式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![name][01]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[01]: ./01.png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描述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2596515" cy="3269615"/>
            <wp:effectExtent l="0" t="0" r="0" b="6985"/>
            <wp:docPr id="20" name="图片 20" descr="https://upload-images.jianshu.io/upload_images/6912209-2b1e8871d7bf2d6e.png?imageMogr2/auto-orient/strip%7CimageView2/2/w/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6912209-2b1e8871d7bf2d6e.png?imageMogr2/auto-orient/strip%7CimageView2/2/w/27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9.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插入图片带有链接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[![](./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01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.png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百度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)](http: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//www.baidu.com){:target="_blank"}        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内链式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[![](./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01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.png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百度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)][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5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]{:target=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"_blank"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}               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引用式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5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]: http: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//www.baidu.com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2596515" cy="3269615"/>
            <wp:effectExtent l="0" t="0" r="0" b="6985"/>
            <wp:docPr id="19" name="图片 19" descr="https://upload-images.jianshu.io/upload_images/6912209-1c3d07c7077c76c0.png?imageMogr2/auto-orient/strip%7CimageView2/2/w/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6912209-1c3d07c7077c76c0.png?imageMogr2/auto-orient/strip%7CimageView2/2/w/2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[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2596515" cy="3269615"/>
            <wp:effectExtent l="0" t="0" r="0" b="6985"/>
            <wp:docPr id="18" name="图片 18" descr="https://upload-images.jianshu.io/upload_images/6912209-1c3d07c7077c76c0.png?imageMogr2/auto-orient/strip%7CimageView2/2/w/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6912209-1c3d07c7077c76c0.png?imageMogr2/auto-orient/strip%7CimageView2/2/w/2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][5]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[5]: </w:t>
      </w:r>
      <w:hyperlink r:id="rId19" w:tgtFrame="_blank" w:history="1">
        <w:r w:rsidRPr="00EE48D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http://www.baidu.com</w:t>
        </w:r>
      </w:hyperlink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10.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视频插入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注：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Markdown 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语法是不支持直接插入视频的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普遍的做法是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插入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HTML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iframe 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框架，通过网站自带的分享功能获取，如果没有可以尝试第二种方法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第二是伪造播放界面，实质是插入视频图片，然后通过点击跳转到相关页面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注：多数第三方平台不支持插入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&lt;iframe&gt;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视频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917565" cy="2967355"/>
            <wp:effectExtent l="0" t="0" r="6985" b="4445"/>
            <wp:docPr id="17" name="图片 17" descr="https://upload-images.jianshu.io/upload_images/6912209-29337f2896bf4629.png?imageMogr2/auto-orient/strip%7CimageView2/2/w/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-images.jianshu.io/upload_images/6912209-29337f2896bf4629.png?imageMogr2/auto-orient/strip%7CimageView2/2/w/6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EE48D0">
        <w:rPr>
          <w:rFonts w:ascii="Arial" w:eastAsia="宋体" w:hAnsi="Arial" w:cs="Arial"/>
          <w:color w:val="969696"/>
          <w:kern w:val="0"/>
          <w:szCs w:val="21"/>
        </w:rPr>
        <w:t>youku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iframe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height=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498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width=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510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src=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'http://player.youku.com/embed/XMjgzNzM0NTYxNg=='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frameborder=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'allowfullscreen'&gt;&lt;/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iframe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4839335" cy="4744720"/>
            <wp:effectExtent l="0" t="0" r="0" b="0"/>
            <wp:docPr id="16" name="图片 16" descr="https://upload-images.jianshu.io/upload_images/6912209-d11325d111b86cc1.png?imageMogr2/auto-orient/strip%7CimageView2/2/w/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-images.jianshu.io/upload_images/6912209-d11325d111b86cc1.png?imageMogr2/auto-orient/strip%7CimageView2/2/w/50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2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[![](./youku2.png)](</w:t>
      </w:r>
      <w:r w:rsidRPr="00EE48D0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http: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/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/v.youku.com/v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_show/id_XMjgzNzM0NTYxNg==.html?spm=a2htv.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20009910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.contentHolderUnit2.A&amp;from=y1.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3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-tv-grid-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1007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-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9910.86804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-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#paction){:target="_blank"}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4839335" cy="4744720"/>
            <wp:effectExtent l="0" t="0" r="0" b="0"/>
            <wp:docPr id="15" name="图片 15" descr="https://upload-images.jianshu.io/upload_images/6912209-d11325d111b86cc1.png?imageMogr2/auto-orient/strip%7CimageView2/2/w/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-images.jianshu.io/upload_images/6912209-d11325d111b86cc1.png?imageMogr2/auto-orient/strip%7CimageView2/2/w/50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11.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序表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有序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注：序列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.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后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保持空格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1. one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2. two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3. three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one</w:t>
      </w:r>
    </w:p>
    <w:p w:rsidR="00EE48D0" w:rsidRPr="00EE48D0" w:rsidRDefault="00EE48D0" w:rsidP="00EE48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two</w:t>
      </w:r>
    </w:p>
    <w:p w:rsidR="00EE48D0" w:rsidRPr="00EE48D0" w:rsidRDefault="00EE48D0" w:rsidP="00EE48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three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2(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无序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* one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* two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* three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one</w:t>
      </w:r>
    </w:p>
    <w:p w:rsidR="00EE48D0" w:rsidRPr="00EE48D0" w:rsidRDefault="00EE48D0" w:rsidP="00EE48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two</w:t>
      </w:r>
    </w:p>
    <w:p w:rsidR="00EE48D0" w:rsidRPr="00EE48D0" w:rsidRDefault="00EE48D0" w:rsidP="00EE48D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three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3(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序表嵌套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1. one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1. one-1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2. two-2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2. two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* two-1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* two-2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one</w:t>
      </w:r>
    </w:p>
    <w:p w:rsidR="00EE48D0" w:rsidRPr="00EE48D0" w:rsidRDefault="00EE48D0" w:rsidP="00EE48D0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one-1</w:t>
      </w:r>
    </w:p>
    <w:p w:rsidR="00EE48D0" w:rsidRPr="00EE48D0" w:rsidRDefault="00EE48D0" w:rsidP="00EE48D0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two-2</w:t>
      </w:r>
    </w:p>
    <w:p w:rsidR="00EE48D0" w:rsidRPr="00EE48D0" w:rsidRDefault="00EE48D0" w:rsidP="00EE48D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two</w:t>
      </w:r>
    </w:p>
    <w:p w:rsidR="00EE48D0" w:rsidRPr="00EE48D0" w:rsidRDefault="00EE48D0" w:rsidP="00EE48D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two-1</w:t>
      </w:r>
    </w:p>
    <w:p w:rsidR="00EE48D0" w:rsidRPr="00EE48D0" w:rsidRDefault="00EE48D0" w:rsidP="00EE48D0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two-2</w:t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4(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序表嵌套代码块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注：换行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+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两个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Tab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* one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E48D0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 =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10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;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与上行保持空行并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递进缩进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演示：</w:t>
      </w:r>
    </w:p>
    <w:p w:rsidR="00EE48D0" w:rsidRPr="00EE48D0" w:rsidRDefault="00EE48D0" w:rsidP="00EE48D0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one</w:t>
      </w:r>
    </w:p>
    <w:p w:rsidR="00EE48D0" w:rsidRPr="00EE48D0" w:rsidRDefault="00EE48D0" w:rsidP="00EE48D0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EE48D0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 =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10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12.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任务列表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注：兼容性一般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要隔开一行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这是文字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……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- [x]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选项一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- [ ]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选项二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- [ ]  [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选项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3]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260725" cy="897255"/>
            <wp:effectExtent l="0" t="0" r="0" b="0"/>
            <wp:docPr id="14" name="图片 14" descr="https://upload-images.jianshu.io/upload_images/6912209-5d37b0a39ce101c9.png?imageMogr2/auto-orient/strip%7CimageView2/2/w/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-images.jianshu.io/upload_images/6912209-5d37b0a39ce101c9.png?imageMogr2/auto-orient/strip%7CimageView2/2/w/3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13.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表情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注：兼容一般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2596515" cy="664210"/>
            <wp:effectExtent l="0" t="0" r="0" b="2540"/>
            <wp:docPr id="13" name="图片 13" descr="https://upload-images.jianshu.io/upload_images/6912209-35a94b525d1ec313.png?imageMogr2/auto-orient/strip%7CimageView2/2/w/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-images.jianshu.io/upload_images/6912209-35a94b525d1ec313.png?imageMogr2/auto-orient/strip%7CimageView2/2/w/2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24" w:tgtFrame="_blank" w:history="1">
        <w:r w:rsidRPr="00EE48D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表情代码地址</w:t>
        </w:r>
      </w:hyperlink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9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14.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表格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: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代表对齐方式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,** 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: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|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之间不要有空格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**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，否则对齐会有些不兼容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|    a    |       b       |      c     |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|:-------:|</w:t>
      </w:r>
      <w:r w:rsidRPr="00EE48D0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:-------------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| ----------:|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|  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居中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|    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左对齐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|  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右对齐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|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|=========|===============|============|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3764"/>
        <w:gridCol w:w="3100"/>
      </w:tblGrid>
      <w:tr w:rsidR="00EE48D0" w:rsidRPr="00EE48D0" w:rsidTr="00EE48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居中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左对齐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右对齐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=========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===============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============</w:t>
            </w:r>
          </w:p>
        </w:tc>
      </w:tr>
    </w:tbl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0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2(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简约写法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a  | b | c 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CB4B16"/>
          <w:kern w:val="0"/>
          <w:sz w:val="18"/>
          <w:szCs w:val="18"/>
          <w:bdr w:val="none" w:sz="0" w:space="0" w:color="auto" w:frame="1"/>
        </w:rPr>
        <w:t>:-:|:-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|-: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居中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|    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左对齐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|  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右对齐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============|=================|=============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3681"/>
        <w:gridCol w:w="2906"/>
      </w:tblGrid>
      <w:tr w:rsidR="00EE48D0" w:rsidRPr="00EE48D0" w:rsidTr="00EE48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居中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左对齐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右对齐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============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=================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=============</w:t>
            </w:r>
          </w:p>
        </w:tc>
      </w:tr>
    </w:tbl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3(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特殊表格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注：一般对合并单元格，以及其他特殊格式表格，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markdown 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是无能为力的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所以常规的做法是使用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HTML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标签，但是这样的编写效率极低。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但是有了这款工具的话，所有问题都迎刃而解。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在线生成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HTML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hyperlink r:id="rId25" w:tgtFrame="_blank" w:history="1">
        <w:r w:rsidRPr="00EE48D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Tables Generator</w:t>
        </w:r>
      </w:hyperlink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(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国外的站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668135" cy="3830320"/>
            <wp:effectExtent l="0" t="0" r="0" b="0"/>
            <wp:docPr id="12" name="图片 12" descr="https://upload-images.jianshu.io/upload_images/6912209-46aac2b114b995ec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upload-images.jianshu.io/upload_images/6912209-46aac2b114b995ec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EE48D0">
        <w:rPr>
          <w:rFonts w:ascii="Arial" w:eastAsia="宋体" w:hAnsi="Arial" w:cs="Arial"/>
          <w:color w:val="969696"/>
          <w:kern w:val="0"/>
          <w:szCs w:val="21"/>
        </w:rPr>
        <w:t>Tables Generator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898900" cy="1552575"/>
            <wp:effectExtent l="0" t="0" r="6350" b="9525"/>
            <wp:docPr id="11" name="图片 11" descr="https://upload-images.jianshu.io/upload_images/6912209-5e14abef7e65830d.png?imageMogr2/auto-orient/strip%7CimageView2/2/w/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upload-images.jianshu.io/upload_images/6912209-5e14abef7e65830d.png?imageMogr2/auto-orient/strip%7CimageView2/2/w/40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1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15.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支持内嵌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CSS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样式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style=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"color: #AD5D0F;font-size: 30px; font-family: '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宋体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';"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内联样式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2630805" cy="724535"/>
            <wp:effectExtent l="0" t="0" r="0" b="0"/>
            <wp:docPr id="10" name="图片 10" descr="https://upload-images.jianshu.io/upload_images/6912209-a6e8fb087f500f2c.png?imageMogr2/auto-orient/strip%7CimageView2/2/w/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upload-images.jianshu.io/upload_images/6912209-a6e8fb087f500f2c.png?imageMogr2/auto-orient/strip%7CimageView2/2/w/27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2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16.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语义标记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2867"/>
        <w:gridCol w:w="3577"/>
      </w:tblGrid>
      <w:tr w:rsidR="00EE48D0" w:rsidRPr="00EE48D0" w:rsidTr="00EE48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效果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斜体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斜体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*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斜体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*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斜体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斜体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_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斜体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_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加粗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加粗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**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加粗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**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加粗+斜体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加粗+斜体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***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加粗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+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斜体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***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加粗+斜体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加粗+斜体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**_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加粗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+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斜体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_**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删除线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删</w:t>
            </w:r>
            <w:del w:id="0" w:author="Unknown">
              <w:r w:rsidRPr="00EE48D0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delText>除线</w:delText>
              </w:r>
            </w:del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~~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删除线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~~</w:t>
            </w:r>
          </w:p>
        </w:tc>
      </w:tr>
    </w:tbl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3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17.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语义标签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3543"/>
        <w:gridCol w:w="3395"/>
      </w:tblGrid>
      <w:tr w:rsidR="00EE48D0" w:rsidRPr="00EE48D0" w:rsidTr="00EE48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效果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斜体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&lt;i&gt;斜体&lt;/i&gt;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&lt;i&gt;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斜体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&lt;/i&gt;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加粗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&lt;b&gt;加粗&lt;/b&gt;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&lt;b&gt;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加粗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&lt;/b&gt;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强调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&lt;em&gt;强调&lt;/em&gt;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&lt;em&gt;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强调</w:t>
            </w: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&lt;/em&gt;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上标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EE48D0">
              <w:rPr>
                <w:rFonts w:ascii="宋体" w:eastAsia="宋体" w:hAnsi="宋体" w:cs="宋体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Z&lt;sup&gt;a&lt;/sup&gt;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下标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  <w:r w:rsidRPr="00EE48D0">
              <w:rPr>
                <w:rFonts w:ascii="宋体" w:eastAsia="宋体" w:hAnsi="宋体" w:cs="宋体"/>
                <w:kern w:val="0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Z&lt;sub&gt;a&lt;/sub&gt;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键盘文本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48310" cy="267335"/>
                  <wp:effectExtent l="0" t="0" r="8890" b="0"/>
                  <wp:docPr id="9" name="图片 9" descr="https://upload-images.jianshu.io/upload_images/6912209-9f4177c5bfb69ab0.png?imageMogr2/auto-orient/strip%7CimageView2/2/w/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upload-images.jianshu.io/upload_images/6912209-9f4177c5bfb69ab0.png?imageMogr2/auto-orient/strip%7CimageView2/2/w/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&lt;kbd&gt;Ctrl&lt;/kbd&gt;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换行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4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18.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格式化文本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保持输入排版格式不变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注：对内含标签需要破坏结构才能显示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pre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hello world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hi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hello world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pre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&lt;pre&gt;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hello world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hi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hello world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&lt;/pre&gt;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错误解决方法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注：标签内部添加空格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直接使用</w:t>
      </w:r>
      <w:r w:rsidRPr="00EE48D0">
        <w:rPr>
          <w:rFonts w:ascii="Consolas" w:eastAsia="宋体" w:hAnsi="Consolas" w:cs="宋体"/>
          <w:b/>
          <w:bCs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```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标记来处理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1(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插入空格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pre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 div&gt;  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 div&gt;&lt; /div&gt;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 div&gt;&lt; /div&gt;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&lt; div&gt;&lt; /div&gt;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 /div&gt;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pre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&lt;pre&gt;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&lt; div&gt;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&lt; div&gt;&lt; /div&gt;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&lt; div&gt;&lt; /div&gt;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&lt; div&gt;&lt; /div&gt;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&lt; /div&gt;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>&lt;/pre&gt;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2( </w:t>
      </w:r>
      <w:r w:rsidRPr="00EE48D0">
        <w:rPr>
          <w:rFonts w:ascii="Consolas" w:eastAsia="宋体" w:hAnsi="Consolas" w:cs="宋体"/>
          <w:b/>
          <w:bCs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```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 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代码块标记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)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```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  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```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&gt;  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&lt;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&lt;/</w:t>
      </w:r>
      <w:r w:rsidRPr="00EE48D0">
        <w:rPr>
          <w:rFonts w:ascii="Consolas" w:eastAsia="宋体" w:hAnsi="Consolas" w:cs="宋体"/>
          <w:color w:val="268BD2"/>
          <w:kern w:val="0"/>
          <w:sz w:val="18"/>
          <w:szCs w:val="18"/>
          <w:bdr w:val="none" w:sz="0" w:space="0" w:color="auto" w:frame="1"/>
        </w:rPr>
        <w:t>div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5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19.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公式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 xml:space="preserve"> {#1}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$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左对齐，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个居中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$$ x \href{why-equal.html}{=} y^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$$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$ x = {-b \pm \sqrt{b^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-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4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ac} \over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a}. $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184775" cy="1155700"/>
            <wp:effectExtent l="0" t="0" r="0" b="6350"/>
            <wp:docPr id="8" name="图片 8" descr="https://upload-images.jianshu.io/upload_images/6912209-09ce088470cefc30.png?imageMogr2/auto-orient/strip%7CimageView2/2/w/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pload-images.jianshu.io/upload_images/6912209-09ce088470cefc30.png?imageMogr2/auto-orient/strip%7CimageView2/2/w/5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6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20.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分隔符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注：最少三个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---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***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* * *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***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---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* * *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7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8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49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21.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脚注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Markdown[^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]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[^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]: Markdown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是一种纯文本标记语言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在文章最后面显示脚注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hyperlink r:id="rId31" w:anchor="fn1" w:history="1">
        <w:r w:rsidRPr="00EE48D0">
          <w:rPr>
            <w:rFonts w:ascii="Arial" w:eastAsia="宋体" w:hAnsi="Arial" w:cs="Arial"/>
            <w:color w:val="3194D0"/>
            <w:kern w:val="0"/>
            <w:sz w:val="18"/>
            <w:szCs w:val="18"/>
            <w:u w:val="single"/>
            <w:vertAlign w:val="superscript"/>
          </w:rPr>
          <w:t>[1]</w:t>
        </w:r>
      </w:hyperlink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50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22.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锚点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注：只有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标题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支持锚点，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跳转目录方括号后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保持空格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[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公式标题锚点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](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#1)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### [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需要跳转的目录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] {#1}    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方括号后保持空格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32" w:anchor="1" w:tgtFrame="_blank" w:history="1">
        <w:r w:rsidRPr="00EE48D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公式标题锚点</w:t>
        </w:r>
      </w:hyperlink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51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23.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定义型列表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注：解释型定义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Markdown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:  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轻量级文本标记语言，可以转换成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html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，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pdf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等格式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开头一个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`:` + `Tab`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或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四个空格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代码块定义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:  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代码块定义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……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EE48D0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var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a =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10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; 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保持空一行与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递进缩进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572760" cy="1673225"/>
            <wp:effectExtent l="0" t="0" r="8890" b="3175"/>
            <wp:docPr id="7" name="图片 7" descr="https://upload-images.jianshu.io/upload_images/6912209-f8681b8080fbc65f.png?imageMogr2/auto-orient/strip%7CimageView2/2/w/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pload-images.jianshu.io/upload_images/6912209-f8681b8080fbc65f.png?imageMogr2/auto-orient/strip%7CimageView2/2/w/58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52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24.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自动邮箱链接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&lt;xxx@</w:t>
      </w:r>
      <w:r w:rsidRPr="00EE48D0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outlook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.</w:t>
      </w:r>
      <w:r w:rsidRPr="00EE48D0">
        <w:rPr>
          <w:rFonts w:ascii="Consolas" w:eastAsia="宋体" w:hAnsi="Consolas" w:cs="宋体"/>
          <w:color w:val="859900"/>
          <w:kern w:val="0"/>
          <w:sz w:val="18"/>
          <w:szCs w:val="18"/>
          <w:bdr w:val="none" w:sz="0" w:space="0" w:color="auto" w:frame="1"/>
        </w:rPr>
        <w:t>com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&gt;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34" w:tgtFrame="_blank" w:history="1">
        <w:r w:rsidRPr="00EE48D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xxx@outlook.com</w:t>
        </w:r>
      </w:hyperlink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53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25.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流程图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```flow             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流程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st=&gt;start: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开始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|past:&gt; http: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//www.baidu.com 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开始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e=&gt;end: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结束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结束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c1=&gt;condition: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条件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:&gt;http: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//www.baidu.com[_parent]   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判断条件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c2=&gt;condition: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条件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判断条件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c3=&gt;condition: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条件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3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判断条件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io=&gt;inputoutput: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输出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输出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lastRenderedPageBreak/>
        <w:t>//----------------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以上为定义参数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-------------------------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//----------------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以下为连接参数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-------------------------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开始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判断条件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1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为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no-&gt;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判断条件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2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为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no-&gt;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判断条件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3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为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no-&gt;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输出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结束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st-&gt;c1(yes,right)-&gt;c2(yes,right)-&gt;c3(yes,right)-&gt;io-&gt;e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c1(no)-&gt;e           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条件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1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不满足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结束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c2(no)-&gt;e           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条件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2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不满足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结束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c3(no)-&gt;e           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条件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3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不满足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结束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```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047105" cy="2673985"/>
            <wp:effectExtent l="0" t="0" r="0" b="0"/>
            <wp:docPr id="6" name="图片 6" descr="https://upload-images.jianshu.io/upload_images/6912209-972af6417eb7db1e.png?imageMogr2/auto-orient/strip%7CimageView2/2/w/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pload-images.jianshu.io/upload_images/6912209-972af6417eb7db1e.png?imageMogr2/auto-orient/strip%7CimageView2/2/w/6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代码详解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流程图分为两个部分：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定义参数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然后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连接参数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定义示例：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tag=&gt;type: content:&gt;url 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形参格式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st=&gt;start: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开始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:&gt;http: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//www.baidu.com[blank]  //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实参格式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** 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st=&gt;start: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开始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：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后面保持空格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**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3682"/>
        <w:gridCol w:w="4253"/>
      </w:tblGrid>
      <w:tr w:rsidR="00EE48D0" w:rsidRPr="00EE48D0" w:rsidTr="00EE48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形参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标签 (可以自定义)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=&gt;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=&gt;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赋值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类型 (6种类型)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开始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描述内容 (可以自定义)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:&gt;url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http://www.baidu.com[blank]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链接与跳转方式 </w:t>
            </w: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兼容性很差</w:t>
            </w:r>
          </w:p>
        </w:tc>
      </w:tr>
    </w:tbl>
    <w:p w:rsidR="00EE48D0" w:rsidRPr="00EE48D0" w:rsidRDefault="00EE48D0" w:rsidP="00EE48D0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2F2F2F"/>
          <w:kern w:val="0"/>
          <w:sz w:val="24"/>
          <w:szCs w:val="24"/>
        </w:rPr>
      </w:pP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7"/>
        <w:gridCol w:w="3543"/>
      </w:tblGrid>
      <w:tr w:rsidR="00EE48D0" w:rsidRPr="00EE48D0" w:rsidTr="00EE48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6种类型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启动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结束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程序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subroutine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子程序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条件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inputoutput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输出</w:t>
            </w:r>
          </w:p>
        </w:tc>
      </w:tr>
    </w:tbl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连接示例：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>st-&gt;c1(yes,right)-&gt;c2(yes,right)-&gt;c3(yes,right)-&gt;io-&gt;e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开始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判断条件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为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no-&gt;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判断条件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为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no-&gt;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判断条件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3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为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no-&gt;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输出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结束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560"/>
        <w:gridCol w:w="6069"/>
      </w:tblGrid>
      <w:tr w:rsidR="00EE48D0" w:rsidRPr="00EE48D0" w:rsidTr="00EE48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形参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实参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连接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条件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(布尔值,方向)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(yes,right)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如果满足向右连接，4种方向：right ，left，up ，down 默认为：down</w:t>
            </w:r>
          </w:p>
        </w:tc>
      </w:tr>
    </w:tbl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operation (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程序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); subroutine (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子程序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) ;condition (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条件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，都可以在括号里加入连接方向。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operation(right) 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subroutine(left)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condition(yes,right)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只有条件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才能加布尔值</w:t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54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2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注：添加样式和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url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跳转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需要添加第三方的脚本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实际效果很差，使用起来麻烦，意义不大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```flow                     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流程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st=&gt;start: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启动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|past:&gt;http: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//www.baidu.com[blank] 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开始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e=&gt;end: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结束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结束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op1=&gt;operation: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方案一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运算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1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sub2=&gt;subroutine: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方案二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|approved:&gt;http: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//www.baidu.com[_parent]  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运算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2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sub3=&gt;subroutine: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重新制定方案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运算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2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cond1=&gt;condition: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行不行？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|request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判断条件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1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cond2=&gt;condition: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行不行？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判断条件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2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io=&gt;inputoutput: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结果满意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输出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开始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方案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1-&gt;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判断条件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-&gt;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st-&gt;op1-&gt;cond1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判断条件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1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为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no-&gt;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方案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2-&gt;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判断条件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2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为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no-&gt;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重新制定方案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方案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1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cond1(no,right)-&gt;sub2-&gt;cond2(no,right)-&gt;sub3(right)-&gt;op1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cond1(yes)-&gt;io-&gt;e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判断条件满足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输出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结束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cond2(yes)-&gt;io-&gt;e      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判断条件满足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输出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结束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```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374005" cy="3743960"/>
            <wp:effectExtent l="0" t="0" r="0" b="8890"/>
            <wp:docPr id="5" name="图片 5" descr="https://upload-images.jianshu.io/upload_images/6912209-b7f44683e3b3e60e.png?imageMogr2/auto-orient/strip%7CimageView2/2/w/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pload-images.jianshu.io/upload_images/6912209-b7f44683e3b3e60e.png?imageMogr2/auto-orient/strip%7CimageView2/2/w/5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作者地址：</w:t>
      </w:r>
      <w:hyperlink r:id="rId37" w:tgtFrame="_blank" w:history="1">
        <w:r w:rsidRPr="00EE48D0">
          <w:rPr>
            <w:rFonts w:ascii="Arial" w:eastAsia="宋体" w:hAnsi="Arial" w:cs="Arial"/>
            <w:b/>
            <w:bCs/>
            <w:color w:val="3194D0"/>
            <w:kern w:val="0"/>
            <w:sz w:val="24"/>
            <w:szCs w:val="24"/>
            <w:u w:val="single"/>
          </w:rPr>
          <w:t>flowchart.js</w:t>
        </w:r>
      </w:hyperlink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一般普遍支持的效果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520690" cy="4839335"/>
            <wp:effectExtent l="0" t="0" r="3810" b="0"/>
            <wp:docPr id="4" name="图片 4" descr="https://upload-images.jianshu.io/upload_images/6912209-c276eb80f3e93081.png?imageMogr2/auto-orient/strip%7CimageView2/2/w/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pload-images.jianshu.io/upload_images/6912209-c276eb80f3e93081.png?imageMogr2/auto-orient/strip%7CimageView2/2/w/58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55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26.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时序图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1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```sequence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A-&gt;&gt;B: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你好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Note left of A: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我在左边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     //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注释方向，只有左右，没有上下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Note right of B: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我在右边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B--&gt;A: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很高兴认识你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```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743960" cy="3002280"/>
            <wp:effectExtent l="0" t="0" r="8890" b="7620"/>
            <wp:docPr id="3" name="图片 3" descr="https://upload-images.jianshu.io/upload_images/6912209-784ce9bb7beb6672.png?imageMogr2/auto-orient/strip%7CimageView2/2/w/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upload-images.jianshu.io/upload_images/6912209-784ce9bb7beb6672.png?imageMogr2/auto-orient/strip%7CimageView2/2/w/39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代码详解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注：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A-&gt;&gt;B: 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你好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后面可以不写文字，但是一定要在最后加上</w:t>
      </w: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：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Note left of A 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代表注释在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的左边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4"/>
        <w:gridCol w:w="5806"/>
      </w:tblGrid>
      <w:tr w:rsidR="00EE48D0" w:rsidRPr="00EE48D0" w:rsidTr="00EE48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实线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实心箭头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--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虚线</w:t>
            </w:r>
          </w:p>
        </w:tc>
      </w:tr>
      <w:tr w:rsidR="00EE48D0" w:rsidRPr="00EE48D0" w:rsidTr="00EE4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Consolas" w:eastAsia="宋体" w:hAnsi="Consolas" w:cs="宋体"/>
                <w:color w:val="657B83"/>
                <w:kern w:val="0"/>
                <w:sz w:val="18"/>
                <w:szCs w:val="18"/>
                <w:bdr w:val="none" w:sz="0" w:space="0" w:color="auto" w:frame="1"/>
                <w:shd w:val="clear" w:color="auto" w:fill="F6F6F6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48D0" w:rsidRPr="00EE48D0" w:rsidRDefault="00EE48D0" w:rsidP="00EE48D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48D0">
              <w:rPr>
                <w:rFonts w:ascii="宋体" w:eastAsia="宋体" w:hAnsi="宋体" w:cs="宋体"/>
                <w:kern w:val="0"/>
                <w:sz w:val="24"/>
                <w:szCs w:val="24"/>
              </w:rPr>
              <w:t>空心箭头</w:t>
            </w:r>
          </w:p>
        </w:tc>
      </w:tr>
    </w:tbl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</w:t>
      </w: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2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```sequence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   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起床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吃饭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: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稀饭油条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吃饭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上班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: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不要迟到了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   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上班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午餐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: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吃撑了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   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上班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下班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: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    Note right of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下班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: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下班了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   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下班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-&gt;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回家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: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    Note right of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回家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: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到家了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   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回家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--&gt;&gt;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起床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: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    Note left of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起床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: </w:t>
      </w: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>新的一天</w:t>
      </w:r>
    </w:p>
    <w:p w:rsidR="00EE48D0" w:rsidRPr="00EE48D0" w:rsidRDefault="00EE48D0" w:rsidP="00EE48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EE48D0">
        <w:rPr>
          <w:rFonts w:ascii="Consolas" w:eastAsia="宋体" w:hAnsi="Consolas" w:cs="宋体"/>
          <w:color w:val="2AA198"/>
          <w:kern w:val="0"/>
          <w:sz w:val="18"/>
          <w:szCs w:val="18"/>
          <w:bdr w:val="none" w:sz="0" w:space="0" w:color="auto" w:frame="1"/>
        </w:rPr>
        <w:t xml:space="preserve">    ```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演示</w:t>
      </w:r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495290" cy="3735070"/>
            <wp:effectExtent l="0" t="0" r="0" b="0"/>
            <wp:docPr id="2" name="图片 2" descr="https://upload-images.jianshu.io/upload_images/6912209-f109a13fcf7e2ccb.png?imageMogr2/auto-orient/strip%7CimageView2/2/w/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upload-images.jianshu.io/upload_images/6912209-f109a13fcf7e2ccb.png?imageMogr2/auto-orient/strip%7CimageView2/2/w/57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27.</w:t>
      </w: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生成侧边栏扩展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注：生成侧边栏一般是插入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，再就是模板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总体来说，很是麻烦，效果一般，不作详解。</w:t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作者仓库：</w:t>
      </w:r>
      <w:hyperlink r:id="rId41" w:tgtFrame="_blank" w:history="1">
        <w:r w:rsidRPr="00EE48D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i5ting_ztree_toc</w:t>
        </w:r>
      </w:hyperlink>
    </w:p>
    <w:p w:rsidR="00EE48D0" w:rsidRPr="00EE48D0" w:rsidRDefault="00EE48D0" w:rsidP="00EE48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668135" cy="4416425"/>
            <wp:effectExtent l="0" t="0" r="0" b="3175"/>
            <wp:docPr id="1" name="图片 1" descr="https://upload-images.jianshu.io/upload_images/6912209-4d15bbf4a613ced4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pload-images.jianshu.io/upload_images/6912209-4d15bbf4a613ced4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D0" w:rsidRPr="00EE48D0" w:rsidRDefault="00EE48D0" w:rsidP="00EE48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精简版：作者博客</w:t>
      </w:r>
      <w:hyperlink r:id="rId43" w:tgtFrame="_blank" w:history="1">
        <w:r w:rsidRPr="00EE48D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HaleyPKU</w:t>
        </w:r>
      </w:hyperlink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56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EE48D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END</w:t>
      </w:r>
    </w:p>
    <w:p w:rsidR="00EE48D0" w:rsidRPr="00EE48D0" w:rsidRDefault="00EE48D0" w:rsidP="00EE48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57" style="width:0;height:0" o:hralign="center" o:hrstd="t" o:hr="t" fillcolor="#a0a0a0" stroked="f"/>
        </w:pict>
      </w:r>
    </w:p>
    <w:p w:rsidR="00EE48D0" w:rsidRPr="00EE48D0" w:rsidRDefault="00EE48D0" w:rsidP="00EE48D0">
      <w:pPr>
        <w:widowControl/>
        <w:numPr>
          <w:ilvl w:val="0"/>
          <w:numId w:val="6"/>
        </w:numPr>
        <w:shd w:val="clear" w:color="auto" w:fill="FFFFFF"/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是一种纯文本标记语言</w:t>
      </w:r>
      <w:r w:rsidRPr="00EE48D0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hyperlink r:id="rId44" w:anchor="fnref1" w:history="1">
        <w:r w:rsidRPr="00EE48D0">
          <w:rPr>
            <w:rFonts w:ascii="MS Gothic" w:eastAsia="宋体" w:hAnsi="MS Gothic" w:cs="MS Gothic"/>
            <w:color w:val="3194D0"/>
            <w:kern w:val="0"/>
            <w:sz w:val="24"/>
            <w:szCs w:val="24"/>
            <w:u w:val="single"/>
          </w:rPr>
          <w:t>↩</w:t>
        </w:r>
      </w:hyperlink>
    </w:p>
    <w:p w:rsidR="00EE48D0" w:rsidRPr="00EE48D0" w:rsidRDefault="00EE48D0">
      <w:bookmarkStart w:id="1" w:name="_GoBack"/>
      <w:bookmarkEnd w:id="1"/>
    </w:p>
    <w:sectPr w:rsidR="00EE48D0" w:rsidRPr="00EE4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334" w:rsidRDefault="00D51334" w:rsidP="00EE48D0">
      <w:r>
        <w:separator/>
      </w:r>
    </w:p>
  </w:endnote>
  <w:endnote w:type="continuationSeparator" w:id="0">
    <w:p w:rsidR="00D51334" w:rsidRDefault="00D51334" w:rsidP="00EE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334" w:rsidRDefault="00D51334" w:rsidP="00EE48D0">
      <w:r>
        <w:separator/>
      </w:r>
    </w:p>
  </w:footnote>
  <w:footnote w:type="continuationSeparator" w:id="0">
    <w:p w:rsidR="00D51334" w:rsidRDefault="00D51334" w:rsidP="00EE4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37066"/>
    <w:multiLevelType w:val="multilevel"/>
    <w:tmpl w:val="91EC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90492"/>
    <w:multiLevelType w:val="multilevel"/>
    <w:tmpl w:val="13BA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75521A"/>
    <w:multiLevelType w:val="multilevel"/>
    <w:tmpl w:val="CA6C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2E31FF"/>
    <w:multiLevelType w:val="multilevel"/>
    <w:tmpl w:val="7680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747026"/>
    <w:multiLevelType w:val="multilevel"/>
    <w:tmpl w:val="4968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45"/>
    <w:rsid w:val="007F7A45"/>
    <w:rsid w:val="0089423B"/>
    <w:rsid w:val="00D51334"/>
    <w:rsid w:val="00EE48D0"/>
    <w:rsid w:val="00F50925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BDB360-8FC9-4EB0-BB12-9138578B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48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E48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E48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E48D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E48D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EE48D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8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48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E48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E48D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E48D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E48D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EE48D0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EE48D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E48D0"/>
    <w:rPr>
      <w:color w:val="800080"/>
      <w:u w:val="single"/>
    </w:rPr>
  </w:style>
  <w:style w:type="character" w:customStyle="1" w:styleId="name">
    <w:name w:val="name"/>
    <w:basedOn w:val="a0"/>
    <w:rsid w:val="00EE48D0"/>
  </w:style>
  <w:style w:type="character" w:customStyle="1" w:styleId="publish-time">
    <w:name w:val="publish-time"/>
    <w:basedOn w:val="a0"/>
    <w:rsid w:val="00EE48D0"/>
  </w:style>
  <w:style w:type="character" w:customStyle="1" w:styleId="wordage">
    <w:name w:val="wordage"/>
    <w:basedOn w:val="a0"/>
    <w:rsid w:val="00EE48D0"/>
  </w:style>
  <w:style w:type="character" w:customStyle="1" w:styleId="views-count">
    <w:name w:val="views-count"/>
    <w:basedOn w:val="a0"/>
    <w:rsid w:val="00EE48D0"/>
  </w:style>
  <w:style w:type="character" w:customStyle="1" w:styleId="comments-count">
    <w:name w:val="comments-count"/>
    <w:basedOn w:val="a0"/>
    <w:rsid w:val="00EE48D0"/>
  </w:style>
  <w:style w:type="character" w:customStyle="1" w:styleId="likes-count">
    <w:name w:val="likes-count"/>
    <w:basedOn w:val="a0"/>
    <w:rsid w:val="00EE48D0"/>
  </w:style>
  <w:style w:type="paragraph" w:styleId="a7">
    <w:name w:val="Normal (Web)"/>
    <w:basedOn w:val="a"/>
    <w:uiPriority w:val="99"/>
    <w:semiHidden/>
    <w:unhideWhenUsed/>
    <w:rsid w:val="00EE4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E48D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E4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48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E48D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E48D0"/>
  </w:style>
  <w:style w:type="character" w:customStyle="1" w:styleId="hljs-meta">
    <w:name w:val="hljs-meta"/>
    <w:basedOn w:val="a0"/>
    <w:rsid w:val="00EE48D0"/>
  </w:style>
  <w:style w:type="character" w:customStyle="1" w:styleId="hljs-string">
    <w:name w:val="hljs-string"/>
    <w:basedOn w:val="a0"/>
    <w:rsid w:val="00EE48D0"/>
  </w:style>
  <w:style w:type="character" w:customStyle="1" w:styleId="hljs-tag">
    <w:name w:val="hljs-tag"/>
    <w:basedOn w:val="a0"/>
    <w:rsid w:val="00EE48D0"/>
  </w:style>
  <w:style w:type="character" w:customStyle="1" w:styleId="hljs-attr">
    <w:name w:val="hljs-attr"/>
    <w:basedOn w:val="a0"/>
    <w:rsid w:val="00EE48D0"/>
  </w:style>
  <w:style w:type="character" w:customStyle="1" w:styleId="hljs-name">
    <w:name w:val="hljs-name"/>
    <w:basedOn w:val="a0"/>
    <w:rsid w:val="00EE48D0"/>
  </w:style>
  <w:style w:type="character" w:customStyle="1" w:styleId="hljs-keyword">
    <w:name w:val="hljs-keyword"/>
    <w:basedOn w:val="a0"/>
    <w:rsid w:val="00EE48D0"/>
  </w:style>
  <w:style w:type="character" w:customStyle="1" w:styleId="hljs-number">
    <w:name w:val="hljs-number"/>
    <w:basedOn w:val="a0"/>
    <w:rsid w:val="00EE48D0"/>
  </w:style>
  <w:style w:type="character" w:customStyle="1" w:styleId="hljs-builtin">
    <w:name w:val="hljs-built_in"/>
    <w:basedOn w:val="a0"/>
    <w:rsid w:val="00EE48D0"/>
  </w:style>
  <w:style w:type="character" w:customStyle="1" w:styleId="hljs-symbol">
    <w:name w:val="hljs-symbol"/>
    <w:basedOn w:val="a0"/>
    <w:rsid w:val="00EE48D0"/>
  </w:style>
  <w:style w:type="character" w:customStyle="1" w:styleId="hljs-regexp">
    <w:name w:val="hljs-regexp"/>
    <w:basedOn w:val="a0"/>
    <w:rsid w:val="00EE48D0"/>
  </w:style>
  <w:style w:type="character" w:customStyle="1" w:styleId="hljs-selector-tag">
    <w:name w:val="hljs-selector-tag"/>
    <w:basedOn w:val="a0"/>
    <w:rsid w:val="00EE48D0"/>
  </w:style>
  <w:style w:type="character" w:customStyle="1" w:styleId="hljs-selector-attr">
    <w:name w:val="hljs-selector-attr"/>
    <w:basedOn w:val="a0"/>
    <w:rsid w:val="00EE48D0"/>
  </w:style>
  <w:style w:type="character" w:customStyle="1" w:styleId="hljs-params">
    <w:name w:val="hljs-params"/>
    <w:basedOn w:val="a0"/>
    <w:rsid w:val="00EE48D0"/>
  </w:style>
  <w:style w:type="character" w:styleId="a9">
    <w:name w:val="Emphasis"/>
    <w:basedOn w:val="a0"/>
    <w:uiPriority w:val="20"/>
    <w:qFormat/>
    <w:rsid w:val="00EE48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927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60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4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1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37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06922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859171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563293025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42550168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  <w:divsChild>
                    <w:div w:id="1352336021">
                      <w:blockQuote w:val="1"/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36" w:space="15" w:color="B4B4B4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3667">
                          <w:blockQuote w:val="1"/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single" w:sz="36" w:space="15" w:color="B4B4B4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69883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1593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0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17696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18011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1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39972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84916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4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84820638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0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44652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45925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05166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24689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99472617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29592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6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1848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14113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75007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0378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5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09662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82996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55255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4013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1.png"/><Relationship Id="rId21" Type="http://schemas.openxmlformats.org/officeDocument/2006/relationships/image" Target="media/image9.png"/><Relationship Id="rId34" Type="http://schemas.openxmlformats.org/officeDocument/2006/relationships/hyperlink" Target="https://link.jianshu.com/?t=mailto:xxx@outlook.com" TargetMode="External"/><Relationship Id="rId42" Type="http://schemas.openxmlformats.org/officeDocument/2006/relationships/image" Target="media/image23.png"/><Relationship Id="rId7" Type="http://schemas.openxmlformats.org/officeDocument/2006/relationships/hyperlink" Target="https://www.jianshu.com/u/5c6cf93d5419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link.jianshu.com/?t=https://www.webpagefx.com/tools/emoji-cheat-sheet/%27GitHub%27" TargetMode="External"/><Relationship Id="rId32" Type="http://schemas.openxmlformats.org/officeDocument/2006/relationships/hyperlink" Target="https://www.jianshu.com/p/b03a8d7b1719" TargetMode="External"/><Relationship Id="rId37" Type="http://schemas.openxmlformats.org/officeDocument/2006/relationships/hyperlink" Target="https://link.jianshu.com/?t=https://github.com/adrai/flowchart.js" TargetMode="External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/?t=http://www.baidu.com/%22%E7%99%BE%E5%BA%A6%E4%B8%80%E4%B8%8B%22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hyperlink" Target="https://link.jianshu.com/?t=https://ouweiya.gitbooks.io/markdown/" TargetMode="External"/><Relationship Id="rId19" Type="http://schemas.openxmlformats.org/officeDocument/2006/relationships/hyperlink" Target="https://link.jianshu.com/?t=http://www.baidu.com" TargetMode="External"/><Relationship Id="rId31" Type="http://schemas.openxmlformats.org/officeDocument/2006/relationships/hyperlink" Target="https://www.jianshu.com/p/b03a8d7b1719" TargetMode="External"/><Relationship Id="rId44" Type="http://schemas.openxmlformats.org/officeDocument/2006/relationships/hyperlink" Target="https://www.jianshu.com/p/b03a8d7b17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u/5c6cf93d5419" TargetMode="External"/><Relationship Id="rId14" Type="http://schemas.openxmlformats.org/officeDocument/2006/relationships/hyperlink" Target="https://link.jianshu.com/?t=http://www.baidu.com/%22%E7%99%BE%E5%BA%A6%E4%B8%80%E4%B8%8B%22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8.png"/><Relationship Id="rId43" Type="http://schemas.openxmlformats.org/officeDocument/2006/relationships/hyperlink" Target="https://link.jianshu.com/?t=http://blog.csdn.net/haleypku/article/details/51226704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link.jianshu.com/?t=http://www.tablesgenerator.com/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s://link.jianshu.com/?t=https://github.com/i5ting/i5ting_ztree_t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1321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2018-05-07T12:06:00Z</dcterms:created>
  <dcterms:modified xsi:type="dcterms:W3CDTF">2018-05-07T15:21:00Z</dcterms:modified>
</cp:coreProperties>
</file>